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385" w:rsidRDefault="00325385"/>
    <w:tbl>
      <w:tblPr>
        <w:tblStyle w:val="TableGrid"/>
        <w:tblW w:w="0" w:type="auto"/>
        <w:tblLook w:val="04A0" w:firstRow="1" w:lastRow="0" w:firstColumn="1" w:lastColumn="0" w:noHBand="0" w:noVBand="1"/>
      </w:tblPr>
      <w:tblGrid>
        <w:gridCol w:w="2242"/>
        <w:gridCol w:w="2289"/>
        <w:gridCol w:w="2255"/>
        <w:gridCol w:w="2230"/>
      </w:tblGrid>
      <w:tr w:rsidR="00325385" w:rsidRPr="00325385" w:rsidTr="00974E70">
        <w:tc>
          <w:tcPr>
            <w:tcW w:w="9242" w:type="dxa"/>
            <w:gridSpan w:val="4"/>
          </w:tcPr>
          <w:p w:rsidR="00325385" w:rsidRDefault="006F0909" w:rsidP="00325385">
            <w:pPr>
              <w:jc w:val="center"/>
              <w:rPr>
                <w:sz w:val="32"/>
                <w:szCs w:val="32"/>
              </w:rPr>
            </w:pPr>
            <w:r>
              <w:rPr>
                <w:sz w:val="32"/>
                <w:szCs w:val="32"/>
              </w:rPr>
              <w:t>Digicel eC</w:t>
            </w:r>
            <w:r w:rsidR="00325385" w:rsidRPr="00325385">
              <w:rPr>
                <w:sz w:val="32"/>
                <w:szCs w:val="32"/>
              </w:rPr>
              <w:t xml:space="preserve">ommerce </w:t>
            </w:r>
          </w:p>
          <w:p w:rsidR="00325385" w:rsidRPr="00325385" w:rsidRDefault="00325385" w:rsidP="00325385">
            <w:pPr>
              <w:jc w:val="center"/>
              <w:rPr>
                <w:sz w:val="32"/>
                <w:szCs w:val="32"/>
              </w:rPr>
            </w:pPr>
            <w:r>
              <w:rPr>
                <w:sz w:val="32"/>
                <w:szCs w:val="32"/>
              </w:rPr>
              <w:t xml:space="preserve">Brandpath </w:t>
            </w:r>
            <w:r w:rsidRPr="00325385">
              <w:rPr>
                <w:sz w:val="32"/>
                <w:szCs w:val="32"/>
              </w:rPr>
              <w:t>Change Request</w:t>
            </w:r>
          </w:p>
        </w:tc>
      </w:tr>
      <w:tr w:rsidR="00325385" w:rsidTr="00325385">
        <w:trPr>
          <w:trHeight w:val="533"/>
        </w:trPr>
        <w:tc>
          <w:tcPr>
            <w:tcW w:w="2310" w:type="dxa"/>
            <w:vAlign w:val="center"/>
          </w:tcPr>
          <w:p w:rsidR="00325385" w:rsidRPr="003202DD" w:rsidRDefault="00325385" w:rsidP="00325385">
            <w:pPr>
              <w:rPr>
                <w:b/>
              </w:rPr>
            </w:pPr>
            <w:r w:rsidRPr="003202DD">
              <w:rPr>
                <w:b/>
              </w:rPr>
              <w:t>Change Name</w:t>
            </w:r>
          </w:p>
        </w:tc>
        <w:tc>
          <w:tcPr>
            <w:tcW w:w="6932" w:type="dxa"/>
            <w:gridSpan w:val="3"/>
            <w:vAlign w:val="center"/>
          </w:tcPr>
          <w:p w:rsidR="00325385" w:rsidRDefault="006F0909" w:rsidP="00325385">
            <w:r>
              <w:t>Payment Processor Integration</w:t>
            </w:r>
          </w:p>
        </w:tc>
      </w:tr>
      <w:tr w:rsidR="00325385" w:rsidTr="00325385">
        <w:tc>
          <w:tcPr>
            <w:tcW w:w="2310" w:type="dxa"/>
          </w:tcPr>
          <w:p w:rsidR="00325385" w:rsidRPr="003202DD" w:rsidRDefault="00325385">
            <w:pPr>
              <w:rPr>
                <w:b/>
              </w:rPr>
            </w:pPr>
            <w:r w:rsidRPr="003202DD">
              <w:rPr>
                <w:b/>
              </w:rPr>
              <w:t>Change ID</w:t>
            </w:r>
          </w:p>
        </w:tc>
        <w:tc>
          <w:tcPr>
            <w:tcW w:w="2310" w:type="dxa"/>
          </w:tcPr>
          <w:p w:rsidR="00325385" w:rsidRDefault="006F0909" w:rsidP="00974E70">
            <w:r>
              <w:t>DIG_7_7_2106_CR</w:t>
            </w:r>
          </w:p>
        </w:tc>
        <w:tc>
          <w:tcPr>
            <w:tcW w:w="2311" w:type="dxa"/>
          </w:tcPr>
          <w:p w:rsidR="00325385" w:rsidRPr="003202DD" w:rsidRDefault="00325385">
            <w:pPr>
              <w:rPr>
                <w:b/>
              </w:rPr>
            </w:pPr>
            <w:r w:rsidRPr="003202DD">
              <w:rPr>
                <w:b/>
              </w:rPr>
              <w:t>Date Submitted</w:t>
            </w:r>
          </w:p>
        </w:tc>
        <w:tc>
          <w:tcPr>
            <w:tcW w:w="2311" w:type="dxa"/>
          </w:tcPr>
          <w:p w:rsidR="00325385" w:rsidRDefault="006F0909">
            <w:r>
              <w:t>July 7</w:t>
            </w:r>
            <w:r w:rsidR="00974E70">
              <w:t>, 2016</w:t>
            </w:r>
          </w:p>
        </w:tc>
      </w:tr>
    </w:tbl>
    <w:p w:rsidR="00325385" w:rsidRDefault="00325385"/>
    <w:p w:rsidR="00325385" w:rsidRPr="009A7444" w:rsidRDefault="00325385">
      <w:pPr>
        <w:rPr>
          <w:b/>
        </w:rPr>
      </w:pPr>
      <w:r w:rsidRPr="009A7444">
        <w:rPr>
          <w:b/>
        </w:rPr>
        <w:t>Version Control</w:t>
      </w:r>
    </w:p>
    <w:tbl>
      <w:tblPr>
        <w:tblStyle w:val="TableGrid"/>
        <w:tblW w:w="0" w:type="auto"/>
        <w:tblLook w:val="04A0" w:firstRow="1" w:lastRow="0" w:firstColumn="1" w:lastColumn="0" w:noHBand="0" w:noVBand="1"/>
      </w:tblPr>
      <w:tblGrid>
        <w:gridCol w:w="1229"/>
        <w:gridCol w:w="1527"/>
        <w:gridCol w:w="1769"/>
        <w:gridCol w:w="2249"/>
        <w:gridCol w:w="2242"/>
      </w:tblGrid>
      <w:tr w:rsidR="00325385" w:rsidRPr="003202DD" w:rsidTr="00325385">
        <w:tc>
          <w:tcPr>
            <w:tcW w:w="1242" w:type="dxa"/>
          </w:tcPr>
          <w:p w:rsidR="00325385" w:rsidRPr="003202DD" w:rsidRDefault="00325385">
            <w:pPr>
              <w:rPr>
                <w:b/>
              </w:rPr>
            </w:pPr>
            <w:r w:rsidRPr="003202DD">
              <w:rPr>
                <w:b/>
              </w:rPr>
              <w:t>Version</w:t>
            </w:r>
          </w:p>
        </w:tc>
        <w:tc>
          <w:tcPr>
            <w:tcW w:w="1560" w:type="dxa"/>
          </w:tcPr>
          <w:p w:rsidR="00325385" w:rsidRPr="003202DD" w:rsidRDefault="00325385">
            <w:pPr>
              <w:rPr>
                <w:b/>
              </w:rPr>
            </w:pPr>
            <w:r w:rsidRPr="003202DD">
              <w:rPr>
                <w:b/>
              </w:rPr>
              <w:t>Status</w:t>
            </w:r>
          </w:p>
        </w:tc>
        <w:tc>
          <w:tcPr>
            <w:tcW w:w="1818" w:type="dxa"/>
          </w:tcPr>
          <w:p w:rsidR="00325385" w:rsidRPr="003202DD" w:rsidRDefault="00325385">
            <w:pPr>
              <w:rPr>
                <w:b/>
              </w:rPr>
            </w:pPr>
            <w:r w:rsidRPr="003202DD">
              <w:rPr>
                <w:b/>
              </w:rPr>
              <w:t>Date</w:t>
            </w:r>
          </w:p>
        </w:tc>
        <w:tc>
          <w:tcPr>
            <w:tcW w:w="2311" w:type="dxa"/>
          </w:tcPr>
          <w:p w:rsidR="00325385" w:rsidRPr="003202DD" w:rsidRDefault="00325385">
            <w:pPr>
              <w:rPr>
                <w:b/>
              </w:rPr>
            </w:pPr>
            <w:r w:rsidRPr="003202DD">
              <w:rPr>
                <w:b/>
              </w:rPr>
              <w:t>Author</w:t>
            </w:r>
          </w:p>
        </w:tc>
        <w:tc>
          <w:tcPr>
            <w:tcW w:w="2311" w:type="dxa"/>
          </w:tcPr>
          <w:p w:rsidR="00325385" w:rsidRPr="003202DD" w:rsidRDefault="00325385">
            <w:pPr>
              <w:rPr>
                <w:b/>
              </w:rPr>
            </w:pPr>
            <w:r w:rsidRPr="003202DD">
              <w:rPr>
                <w:b/>
              </w:rPr>
              <w:t>Role</w:t>
            </w:r>
          </w:p>
        </w:tc>
      </w:tr>
      <w:tr w:rsidR="00325385" w:rsidTr="00325385">
        <w:tc>
          <w:tcPr>
            <w:tcW w:w="1242" w:type="dxa"/>
          </w:tcPr>
          <w:p w:rsidR="00325385" w:rsidRDefault="00325385">
            <w:r>
              <w:t>0.1</w:t>
            </w:r>
          </w:p>
        </w:tc>
        <w:tc>
          <w:tcPr>
            <w:tcW w:w="1560" w:type="dxa"/>
          </w:tcPr>
          <w:p w:rsidR="00325385" w:rsidRDefault="0066782C">
            <w:r>
              <w:t>Draft</w:t>
            </w:r>
          </w:p>
        </w:tc>
        <w:tc>
          <w:tcPr>
            <w:tcW w:w="1818" w:type="dxa"/>
          </w:tcPr>
          <w:p w:rsidR="00325385" w:rsidRDefault="006F0909">
            <w:r>
              <w:t>7 July 2016</w:t>
            </w:r>
          </w:p>
        </w:tc>
        <w:tc>
          <w:tcPr>
            <w:tcW w:w="2311" w:type="dxa"/>
          </w:tcPr>
          <w:p w:rsidR="00325385" w:rsidRDefault="00974E70">
            <w:r>
              <w:t>B Cerelli</w:t>
            </w:r>
          </w:p>
        </w:tc>
        <w:tc>
          <w:tcPr>
            <w:tcW w:w="2311" w:type="dxa"/>
          </w:tcPr>
          <w:p w:rsidR="00325385" w:rsidRDefault="00974E70">
            <w:r>
              <w:t>Head of Sales</w:t>
            </w:r>
          </w:p>
        </w:tc>
      </w:tr>
      <w:tr w:rsidR="00325385" w:rsidTr="00325385">
        <w:tc>
          <w:tcPr>
            <w:tcW w:w="1242" w:type="dxa"/>
          </w:tcPr>
          <w:p w:rsidR="00325385" w:rsidRDefault="00325385"/>
        </w:tc>
        <w:tc>
          <w:tcPr>
            <w:tcW w:w="1560" w:type="dxa"/>
          </w:tcPr>
          <w:p w:rsidR="00325385" w:rsidRDefault="00325385"/>
        </w:tc>
        <w:tc>
          <w:tcPr>
            <w:tcW w:w="1818" w:type="dxa"/>
          </w:tcPr>
          <w:p w:rsidR="00325385" w:rsidRDefault="00325385"/>
        </w:tc>
        <w:tc>
          <w:tcPr>
            <w:tcW w:w="2311" w:type="dxa"/>
          </w:tcPr>
          <w:p w:rsidR="00325385" w:rsidRDefault="00325385"/>
        </w:tc>
        <w:tc>
          <w:tcPr>
            <w:tcW w:w="2311" w:type="dxa"/>
          </w:tcPr>
          <w:p w:rsidR="00325385" w:rsidRDefault="00325385"/>
        </w:tc>
      </w:tr>
      <w:tr w:rsidR="00325385" w:rsidTr="00325385">
        <w:tc>
          <w:tcPr>
            <w:tcW w:w="1242" w:type="dxa"/>
          </w:tcPr>
          <w:p w:rsidR="00325385" w:rsidRDefault="00325385"/>
        </w:tc>
        <w:tc>
          <w:tcPr>
            <w:tcW w:w="1560" w:type="dxa"/>
          </w:tcPr>
          <w:p w:rsidR="00325385" w:rsidRDefault="00325385"/>
        </w:tc>
        <w:tc>
          <w:tcPr>
            <w:tcW w:w="1818" w:type="dxa"/>
          </w:tcPr>
          <w:p w:rsidR="00325385" w:rsidRDefault="00325385"/>
        </w:tc>
        <w:tc>
          <w:tcPr>
            <w:tcW w:w="2311" w:type="dxa"/>
          </w:tcPr>
          <w:p w:rsidR="00325385" w:rsidRDefault="00325385"/>
        </w:tc>
        <w:tc>
          <w:tcPr>
            <w:tcW w:w="2311" w:type="dxa"/>
          </w:tcPr>
          <w:p w:rsidR="00325385" w:rsidRDefault="00325385"/>
        </w:tc>
      </w:tr>
      <w:tr w:rsidR="00325385" w:rsidTr="00325385">
        <w:tc>
          <w:tcPr>
            <w:tcW w:w="1242" w:type="dxa"/>
          </w:tcPr>
          <w:p w:rsidR="00325385" w:rsidRDefault="00325385"/>
        </w:tc>
        <w:tc>
          <w:tcPr>
            <w:tcW w:w="1560" w:type="dxa"/>
          </w:tcPr>
          <w:p w:rsidR="00325385" w:rsidRDefault="00325385"/>
        </w:tc>
        <w:tc>
          <w:tcPr>
            <w:tcW w:w="1818" w:type="dxa"/>
          </w:tcPr>
          <w:p w:rsidR="00325385" w:rsidRDefault="00325385"/>
        </w:tc>
        <w:tc>
          <w:tcPr>
            <w:tcW w:w="2311" w:type="dxa"/>
          </w:tcPr>
          <w:p w:rsidR="00325385" w:rsidRDefault="00325385"/>
        </w:tc>
        <w:tc>
          <w:tcPr>
            <w:tcW w:w="2311" w:type="dxa"/>
          </w:tcPr>
          <w:p w:rsidR="00325385" w:rsidRDefault="00325385"/>
        </w:tc>
      </w:tr>
      <w:tr w:rsidR="00325385" w:rsidTr="00325385">
        <w:tc>
          <w:tcPr>
            <w:tcW w:w="1242" w:type="dxa"/>
          </w:tcPr>
          <w:p w:rsidR="00325385" w:rsidRDefault="00325385"/>
        </w:tc>
        <w:tc>
          <w:tcPr>
            <w:tcW w:w="1560" w:type="dxa"/>
          </w:tcPr>
          <w:p w:rsidR="00325385" w:rsidRDefault="00325385"/>
        </w:tc>
        <w:tc>
          <w:tcPr>
            <w:tcW w:w="1818" w:type="dxa"/>
          </w:tcPr>
          <w:p w:rsidR="00325385" w:rsidRDefault="00325385"/>
        </w:tc>
        <w:tc>
          <w:tcPr>
            <w:tcW w:w="2311" w:type="dxa"/>
          </w:tcPr>
          <w:p w:rsidR="00325385" w:rsidRDefault="00325385"/>
        </w:tc>
        <w:tc>
          <w:tcPr>
            <w:tcW w:w="2311" w:type="dxa"/>
          </w:tcPr>
          <w:p w:rsidR="00325385" w:rsidRDefault="00325385"/>
        </w:tc>
      </w:tr>
      <w:tr w:rsidR="00325385" w:rsidTr="00325385">
        <w:tc>
          <w:tcPr>
            <w:tcW w:w="1242" w:type="dxa"/>
          </w:tcPr>
          <w:p w:rsidR="00325385" w:rsidRDefault="00325385"/>
        </w:tc>
        <w:tc>
          <w:tcPr>
            <w:tcW w:w="1560" w:type="dxa"/>
          </w:tcPr>
          <w:p w:rsidR="00325385" w:rsidRDefault="00325385"/>
        </w:tc>
        <w:tc>
          <w:tcPr>
            <w:tcW w:w="1818" w:type="dxa"/>
          </w:tcPr>
          <w:p w:rsidR="00325385" w:rsidRDefault="00325385"/>
        </w:tc>
        <w:tc>
          <w:tcPr>
            <w:tcW w:w="2311" w:type="dxa"/>
          </w:tcPr>
          <w:p w:rsidR="00325385" w:rsidRDefault="00325385"/>
        </w:tc>
        <w:tc>
          <w:tcPr>
            <w:tcW w:w="2311" w:type="dxa"/>
          </w:tcPr>
          <w:p w:rsidR="00325385" w:rsidRDefault="00325385"/>
        </w:tc>
      </w:tr>
    </w:tbl>
    <w:p w:rsidR="00325385" w:rsidRDefault="00325385"/>
    <w:p w:rsidR="00325385" w:rsidRPr="009A7444" w:rsidRDefault="00325385">
      <w:pPr>
        <w:rPr>
          <w:b/>
        </w:rPr>
      </w:pPr>
      <w:r w:rsidRPr="009A7444">
        <w:rPr>
          <w:b/>
        </w:rPr>
        <w:t>Stakeholders</w:t>
      </w:r>
    </w:p>
    <w:tbl>
      <w:tblPr>
        <w:tblStyle w:val="TableGrid"/>
        <w:tblW w:w="0" w:type="auto"/>
        <w:tblLook w:val="04A0" w:firstRow="1" w:lastRow="0" w:firstColumn="1" w:lastColumn="0" w:noHBand="0" w:noVBand="1"/>
      </w:tblPr>
      <w:tblGrid>
        <w:gridCol w:w="2602"/>
        <w:gridCol w:w="5360"/>
        <w:gridCol w:w="1054"/>
      </w:tblGrid>
      <w:tr w:rsidR="00446475" w:rsidRPr="003202DD" w:rsidTr="00446475">
        <w:tc>
          <w:tcPr>
            <w:tcW w:w="2602" w:type="dxa"/>
          </w:tcPr>
          <w:p w:rsidR="00325385" w:rsidRPr="003202DD" w:rsidRDefault="00446475">
            <w:pPr>
              <w:rPr>
                <w:b/>
              </w:rPr>
            </w:pPr>
            <w:r>
              <w:rPr>
                <w:b/>
              </w:rPr>
              <w:t>Name</w:t>
            </w:r>
          </w:p>
        </w:tc>
        <w:tc>
          <w:tcPr>
            <w:tcW w:w="5360" w:type="dxa"/>
          </w:tcPr>
          <w:p w:rsidR="00325385" w:rsidRPr="003202DD" w:rsidRDefault="00446475">
            <w:pPr>
              <w:rPr>
                <w:b/>
              </w:rPr>
            </w:pPr>
            <w:r>
              <w:rPr>
                <w:b/>
              </w:rPr>
              <w:t xml:space="preserve">Company </w:t>
            </w:r>
          </w:p>
        </w:tc>
        <w:tc>
          <w:tcPr>
            <w:tcW w:w="1054" w:type="dxa"/>
          </w:tcPr>
          <w:p w:rsidR="00325385" w:rsidRPr="003202DD" w:rsidRDefault="00446475">
            <w:pPr>
              <w:rPr>
                <w:b/>
              </w:rPr>
            </w:pPr>
            <w:r>
              <w:rPr>
                <w:b/>
              </w:rPr>
              <w:t xml:space="preserve">Role </w:t>
            </w:r>
          </w:p>
        </w:tc>
      </w:tr>
      <w:tr w:rsidR="00446475" w:rsidTr="00446475">
        <w:tc>
          <w:tcPr>
            <w:tcW w:w="2602" w:type="dxa"/>
          </w:tcPr>
          <w:p w:rsidR="00325385" w:rsidRDefault="00446475">
            <w:r>
              <w:t>Veronique Sotto</w:t>
            </w:r>
          </w:p>
        </w:tc>
        <w:tc>
          <w:tcPr>
            <w:tcW w:w="5360" w:type="dxa"/>
          </w:tcPr>
          <w:p w:rsidR="00325385" w:rsidRDefault="00446475">
            <w:r>
              <w:t>Digicel</w:t>
            </w:r>
          </w:p>
        </w:tc>
        <w:tc>
          <w:tcPr>
            <w:tcW w:w="1054" w:type="dxa"/>
          </w:tcPr>
          <w:p w:rsidR="00325385" w:rsidRDefault="00446475">
            <w:r>
              <w:t>Approver</w:t>
            </w:r>
          </w:p>
        </w:tc>
      </w:tr>
      <w:tr w:rsidR="00446475" w:rsidTr="00446475">
        <w:tc>
          <w:tcPr>
            <w:tcW w:w="2602" w:type="dxa"/>
          </w:tcPr>
          <w:p w:rsidR="00325385" w:rsidRPr="00446475" w:rsidRDefault="00446475">
            <w:r w:rsidRPr="00446475">
              <w:t>Eugene O’Connor</w:t>
            </w:r>
          </w:p>
        </w:tc>
        <w:tc>
          <w:tcPr>
            <w:tcW w:w="5360" w:type="dxa"/>
          </w:tcPr>
          <w:p w:rsidR="00325385" w:rsidRDefault="00446475">
            <w:r>
              <w:t xml:space="preserve">Digicel </w:t>
            </w:r>
          </w:p>
        </w:tc>
        <w:tc>
          <w:tcPr>
            <w:tcW w:w="1054" w:type="dxa"/>
          </w:tcPr>
          <w:p w:rsidR="00325385" w:rsidRDefault="00446475">
            <w:r>
              <w:t>Approver</w:t>
            </w:r>
          </w:p>
        </w:tc>
      </w:tr>
      <w:tr w:rsidR="00446475" w:rsidTr="00446475">
        <w:tc>
          <w:tcPr>
            <w:tcW w:w="2602" w:type="dxa"/>
          </w:tcPr>
          <w:p w:rsidR="00632EF7" w:rsidRDefault="00446475">
            <w:r>
              <w:t>Ozkan Mustafa</w:t>
            </w:r>
          </w:p>
        </w:tc>
        <w:tc>
          <w:tcPr>
            <w:tcW w:w="5360" w:type="dxa"/>
          </w:tcPr>
          <w:p w:rsidR="00632EF7" w:rsidRDefault="00446475">
            <w:r>
              <w:t>Brandpath</w:t>
            </w:r>
          </w:p>
        </w:tc>
        <w:tc>
          <w:tcPr>
            <w:tcW w:w="1054" w:type="dxa"/>
          </w:tcPr>
          <w:p w:rsidR="00632EF7" w:rsidRDefault="00446475">
            <w:r>
              <w:t>Approver</w:t>
            </w:r>
          </w:p>
        </w:tc>
      </w:tr>
      <w:tr w:rsidR="00446475" w:rsidTr="00446475">
        <w:tc>
          <w:tcPr>
            <w:tcW w:w="2602" w:type="dxa"/>
          </w:tcPr>
          <w:p w:rsidR="00325385" w:rsidRDefault="00446475">
            <w:r>
              <w:t>Brigid Cerelli</w:t>
            </w:r>
          </w:p>
        </w:tc>
        <w:tc>
          <w:tcPr>
            <w:tcW w:w="5360" w:type="dxa"/>
          </w:tcPr>
          <w:p w:rsidR="00325385" w:rsidRDefault="00446475">
            <w:r>
              <w:t>Brandpath</w:t>
            </w:r>
          </w:p>
        </w:tc>
        <w:tc>
          <w:tcPr>
            <w:tcW w:w="1054" w:type="dxa"/>
          </w:tcPr>
          <w:p w:rsidR="00325385" w:rsidRDefault="00446475">
            <w:r>
              <w:t>Reviewer</w:t>
            </w:r>
          </w:p>
        </w:tc>
      </w:tr>
      <w:tr w:rsidR="00446475" w:rsidTr="00446475">
        <w:tc>
          <w:tcPr>
            <w:tcW w:w="2602" w:type="dxa"/>
          </w:tcPr>
          <w:p w:rsidR="00632EF7" w:rsidRDefault="00446475">
            <w:r>
              <w:t>Olivia Dodon</w:t>
            </w:r>
          </w:p>
        </w:tc>
        <w:tc>
          <w:tcPr>
            <w:tcW w:w="5360" w:type="dxa"/>
          </w:tcPr>
          <w:p w:rsidR="00632EF7" w:rsidRDefault="00446475">
            <w:r>
              <w:t>Brandpath</w:t>
            </w:r>
          </w:p>
        </w:tc>
        <w:tc>
          <w:tcPr>
            <w:tcW w:w="1054" w:type="dxa"/>
          </w:tcPr>
          <w:p w:rsidR="00632EF7" w:rsidRDefault="00446475">
            <w:r>
              <w:t>Reviewer</w:t>
            </w:r>
          </w:p>
        </w:tc>
      </w:tr>
    </w:tbl>
    <w:p w:rsidR="00325385" w:rsidRDefault="00325385"/>
    <w:p w:rsidR="00496831" w:rsidRDefault="00325385" w:rsidP="006F0909">
      <w:r w:rsidRPr="001953E6">
        <w:rPr>
          <w:b/>
        </w:rPr>
        <w:t>Change Request Summary</w:t>
      </w:r>
    </w:p>
    <w:p w:rsidR="00496831" w:rsidRDefault="006F0909">
      <w:r>
        <w:rPr>
          <w:lang w:val="en-US"/>
        </w:rPr>
        <w:t>Digicel requested a quotation for custom development in order to integrate with the Payment Processor – FAC .</w:t>
      </w:r>
    </w:p>
    <w:p w:rsidR="006F0909" w:rsidRPr="00496831" w:rsidDel="00661A1D" w:rsidRDefault="006F0909">
      <w:pPr>
        <w:rPr>
          <w:del w:id="0" w:author="Ozkan Mustafa" w:date="2016-07-07T11:30:00Z"/>
        </w:rPr>
      </w:pPr>
      <w:r>
        <w:rPr>
          <w:lang w:val="en-US"/>
        </w:rPr>
        <w:t xml:space="preserve">Two options were discussed:  direct API calls or a hosted FAC website which </w:t>
      </w:r>
      <w:del w:id="1" w:author="Ozkan Mustafa" w:date="2016-07-07T11:30:00Z">
        <w:r w:rsidDel="00661A1D">
          <w:rPr>
            <w:lang w:val="en-US"/>
          </w:rPr>
          <w:delText xml:space="preserve">was </w:delText>
        </w:r>
      </w:del>
      <w:ins w:id="2" w:author="Ozkan Mustafa" w:date="2016-07-07T11:30:00Z">
        <w:r w:rsidR="00661A1D">
          <w:rPr>
            <w:lang w:val="en-US"/>
          </w:rPr>
          <w:t>is a solution.</w:t>
        </w:r>
        <w:r w:rsidR="00661A1D" w:rsidDel="00661A1D">
          <w:rPr>
            <w:lang w:val="en-US"/>
          </w:rPr>
          <w:t xml:space="preserve"> </w:t>
        </w:r>
      </w:ins>
      <w:del w:id="3" w:author="Ozkan Mustafa" w:date="2016-07-07T11:30:00Z">
        <w:r w:rsidDel="00661A1D">
          <w:rPr>
            <w:lang w:val="en-US"/>
          </w:rPr>
          <w:delText xml:space="preserve">more secure in Digicel’s opinion. </w:delText>
        </w:r>
      </w:del>
    </w:p>
    <w:p w:rsidR="00FC4C75" w:rsidRPr="00FC4C75" w:rsidRDefault="00FC4C75">
      <w:pPr>
        <w:rPr>
          <w:b/>
        </w:rPr>
      </w:pPr>
      <w:r w:rsidRPr="00FC4C75">
        <w:rPr>
          <w:b/>
        </w:rPr>
        <w:t>Approach</w:t>
      </w:r>
    </w:p>
    <w:p w:rsidR="002B6E83" w:rsidRDefault="006F0909" w:rsidP="002B6E83">
      <w:r>
        <w:t xml:space="preserve">In order to meet Digicel’s requirements of budget and time as well as complying with the strict Data Protection law of Bermuda Brandpath recommends redirecting to First Atlantic Commerce (FAC) </w:t>
      </w:r>
      <w:r w:rsidR="002B6E83">
        <w:t>:</w:t>
      </w:r>
    </w:p>
    <w:p w:rsidR="00FC4C75" w:rsidRDefault="006F0909" w:rsidP="006F0909">
      <w:pPr>
        <w:pStyle w:val="ListParagraph"/>
        <w:numPr>
          <w:ilvl w:val="0"/>
          <w:numId w:val="7"/>
        </w:numPr>
      </w:pPr>
      <w:r>
        <w:t>Backs off the PCI DSS responsibility to FAC</w:t>
      </w:r>
    </w:p>
    <w:p w:rsidR="006F0909" w:rsidRDefault="006F0909" w:rsidP="006F0909">
      <w:pPr>
        <w:pStyle w:val="ListParagraph"/>
        <w:numPr>
          <w:ilvl w:val="0"/>
          <w:numId w:val="7"/>
        </w:numPr>
      </w:pPr>
      <w:r>
        <w:t>FAC will manage</w:t>
      </w:r>
      <w:r w:rsidR="00446475">
        <w:t xml:space="preserve"> and host the page which takes </w:t>
      </w:r>
      <w:r>
        <w:t xml:space="preserve">payment information and processes the Transaction </w:t>
      </w:r>
    </w:p>
    <w:p w:rsidR="006F0909" w:rsidRDefault="006F0909" w:rsidP="006F0909">
      <w:pPr>
        <w:pStyle w:val="ListParagraph"/>
        <w:numPr>
          <w:ilvl w:val="0"/>
          <w:numId w:val="7"/>
        </w:numPr>
      </w:pPr>
      <w:r>
        <w:t>Brandpath will make a commercial effort and do this for £5,000</w:t>
      </w:r>
      <w:r w:rsidR="00496831">
        <w:t xml:space="preserve"> budget</w:t>
      </w:r>
    </w:p>
    <w:p w:rsidR="00496831" w:rsidRDefault="00496831" w:rsidP="00496831">
      <w:pPr>
        <w:rPr>
          <w:b/>
        </w:rPr>
      </w:pPr>
    </w:p>
    <w:p w:rsidR="00496831" w:rsidRDefault="00325385" w:rsidP="00496831">
      <w:pPr>
        <w:rPr>
          <w:b/>
        </w:rPr>
      </w:pPr>
      <w:r w:rsidRPr="001953E6">
        <w:rPr>
          <w:b/>
        </w:rPr>
        <w:lastRenderedPageBreak/>
        <w:t>Requirements</w:t>
      </w:r>
    </w:p>
    <w:p w:rsidR="00496831" w:rsidRDefault="00496831">
      <w:pPr>
        <w:rPr>
          <w:b/>
        </w:rPr>
      </w:pPr>
      <w:r>
        <w:t xml:space="preserve">To add a payment option to the Digicel Bermuda store which is currently non-transactional. </w:t>
      </w:r>
    </w:p>
    <w:p w:rsidR="00325385" w:rsidRDefault="00325385">
      <w:pPr>
        <w:rPr>
          <w:b/>
        </w:rPr>
      </w:pPr>
      <w:r w:rsidRPr="00FC4C75">
        <w:rPr>
          <w:b/>
        </w:rPr>
        <w:t>Proposed Solution</w:t>
      </w:r>
    </w:p>
    <w:p w:rsidR="00496831" w:rsidRDefault="00496831" w:rsidP="00496831">
      <w:pPr>
        <w:rPr>
          <w:ins w:id="4" w:author="Ozkan Mustafa" w:date="2016-07-07T11:32:00Z"/>
        </w:rPr>
      </w:pPr>
      <w:r>
        <w:t xml:space="preserve">The hosted solution approach has been selected by Digicel. Brandpath will build and develop the hosted page on FAC using the design/look and feel of the current digicel Bermuda website. Once the customer has completed the personal details page they will be redirect to the payment pages hosted on FAC’s systems and complete all of the necessary payment steps whilst on the FAC website. Once the payment steps have been completed FAC will redirect back into the Digicel shop, providing a response code in the URL.  If the payment has been successful the confirmation page will be displayed and details of the transaction will be submitted to Digicel via the Order SFTP files. If it has failed we will display a page with the error message. </w:t>
      </w:r>
    </w:p>
    <w:p w:rsidR="00341FB6" w:rsidRDefault="00341FB6" w:rsidP="00496831">
      <w:pPr>
        <w:rPr>
          <w:ins w:id="5" w:author="Ozkan Mustafa" w:date="2016-07-07T11:32:00Z"/>
        </w:rPr>
      </w:pPr>
    </w:p>
    <w:p w:rsidR="00341FB6" w:rsidRDefault="00341FB6" w:rsidP="00496831">
      <w:pPr>
        <w:rPr>
          <w:b/>
        </w:rPr>
      </w:pPr>
      <w:ins w:id="6" w:author="Ozkan Mustafa" w:date="2016-07-07T11:32:00Z">
        <w:r>
          <w:t xml:space="preserve">The diagram below details the overall payment flow and transition from the digicel </w:t>
        </w:r>
      </w:ins>
      <w:ins w:id="7" w:author="Ozkan Mustafa" w:date="2016-07-07T11:33:00Z">
        <w:r>
          <w:t>Bermuda</w:t>
        </w:r>
      </w:ins>
      <w:ins w:id="8" w:author="Ozkan Mustafa" w:date="2016-07-07T11:32:00Z">
        <w:r>
          <w:t xml:space="preserve"> </w:t>
        </w:r>
      </w:ins>
      <w:ins w:id="9" w:author="Ozkan Mustafa" w:date="2016-07-07T11:33:00Z">
        <w:r>
          <w:t xml:space="preserve">shop onto the FAC </w:t>
        </w:r>
        <w:bookmarkStart w:id="10" w:name="_GoBack"/>
        <w:bookmarkEnd w:id="10"/>
        <w:r>
          <w:t>hosted payment pages.</w:t>
        </w:r>
      </w:ins>
    </w:p>
    <w:p w:rsidR="00496831" w:rsidRDefault="00496831">
      <w:pPr>
        <w:rPr>
          <w:b/>
        </w:rPr>
      </w:pPr>
    </w:p>
    <w:p w:rsidR="00496831" w:rsidRDefault="00496831">
      <w:pPr>
        <w:rPr>
          <w:noProof/>
          <w:lang w:eastAsia="en-GB"/>
        </w:rPr>
      </w:pPr>
    </w:p>
    <w:p w:rsidR="008939F5" w:rsidRPr="00FC4C75" w:rsidRDefault="008939F5">
      <w:pPr>
        <w:rPr>
          <w:b/>
        </w:rPr>
      </w:pPr>
      <w:r>
        <w:rPr>
          <w:noProof/>
          <w:lang w:eastAsia="en-GB"/>
        </w:rPr>
        <w:lastRenderedPageBreak/>
        <w:drawing>
          <wp:inline distT="0" distB="0" distL="0" distR="0">
            <wp:extent cx="5731510" cy="6585332"/>
            <wp:effectExtent l="0" t="0" r="2540" b="6350"/>
            <wp:docPr id="1" name="Picture 1" descr="cid:image002.png@01D1D837.F050E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1D837.F050E7D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31510" cy="6585332"/>
                    </a:xfrm>
                    <a:prstGeom prst="rect">
                      <a:avLst/>
                    </a:prstGeom>
                    <a:noFill/>
                    <a:ln>
                      <a:noFill/>
                    </a:ln>
                  </pic:spPr>
                </pic:pic>
              </a:graphicData>
            </a:graphic>
          </wp:inline>
        </w:drawing>
      </w:r>
    </w:p>
    <w:p w:rsidR="00496831" w:rsidRDefault="00496831">
      <w:pPr>
        <w:rPr>
          <w:b/>
        </w:rPr>
      </w:pPr>
    </w:p>
    <w:p w:rsidR="00496831" w:rsidRDefault="00496831">
      <w:pPr>
        <w:rPr>
          <w:b/>
        </w:rPr>
      </w:pPr>
    </w:p>
    <w:p w:rsidR="00496831" w:rsidRDefault="00496831">
      <w:pPr>
        <w:rPr>
          <w:b/>
        </w:rPr>
      </w:pPr>
    </w:p>
    <w:p w:rsidR="00496831" w:rsidRDefault="00496831">
      <w:pPr>
        <w:rPr>
          <w:b/>
        </w:rPr>
      </w:pPr>
    </w:p>
    <w:p w:rsidR="00496831" w:rsidRDefault="00496831">
      <w:pPr>
        <w:rPr>
          <w:b/>
        </w:rPr>
      </w:pPr>
    </w:p>
    <w:p w:rsidR="00496831" w:rsidRDefault="00496831">
      <w:pPr>
        <w:rPr>
          <w:b/>
        </w:rPr>
      </w:pPr>
    </w:p>
    <w:p w:rsidR="00496831" w:rsidRDefault="00496831">
      <w:pPr>
        <w:rPr>
          <w:b/>
        </w:rPr>
      </w:pPr>
    </w:p>
    <w:p w:rsidR="00325385" w:rsidRDefault="00325385">
      <w:pPr>
        <w:rPr>
          <w:b/>
        </w:rPr>
      </w:pPr>
      <w:r w:rsidRPr="00FC4C75">
        <w:rPr>
          <w:b/>
        </w:rPr>
        <w:lastRenderedPageBreak/>
        <w:t>Proposed Schedule</w:t>
      </w:r>
    </w:p>
    <w:tbl>
      <w:tblPr>
        <w:tblW w:w="8700" w:type="dxa"/>
        <w:tblInd w:w="-3" w:type="dxa"/>
        <w:tblCellMar>
          <w:left w:w="0" w:type="dxa"/>
          <w:right w:w="0" w:type="dxa"/>
        </w:tblCellMar>
        <w:tblLook w:val="04A0" w:firstRow="1" w:lastRow="0" w:firstColumn="1" w:lastColumn="0" w:noHBand="0" w:noVBand="1"/>
      </w:tblPr>
      <w:tblGrid>
        <w:gridCol w:w="6680"/>
        <w:gridCol w:w="1160"/>
        <w:gridCol w:w="960"/>
      </w:tblGrid>
      <w:tr w:rsidR="006F0909" w:rsidTr="006F0909">
        <w:trPr>
          <w:trHeight w:val="300"/>
        </w:trPr>
        <w:tc>
          <w:tcPr>
            <w:tcW w:w="6680" w:type="dxa"/>
            <w:tcBorders>
              <w:top w:val="single" w:sz="8" w:space="0" w:color="auto"/>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6F0909" w:rsidRDefault="006F0909">
            <w:pPr>
              <w:jc w:val="center"/>
              <w:rPr>
                <w:b/>
                <w:bCs/>
                <w:color w:val="000000"/>
              </w:rPr>
            </w:pPr>
            <w:r>
              <w:rPr>
                <w:b/>
                <w:bCs/>
                <w:color w:val="000000"/>
              </w:rPr>
              <w:t>Task</w:t>
            </w:r>
          </w:p>
        </w:tc>
        <w:tc>
          <w:tcPr>
            <w:tcW w:w="1060" w:type="dxa"/>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6F0909" w:rsidRDefault="006F0909">
            <w:pPr>
              <w:jc w:val="center"/>
              <w:rPr>
                <w:b/>
                <w:bCs/>
                <w:color w:val="000000"/>
              </w:rPr>
            </w:pPr>
            <w:r>
              <w:rPr>
                <w:b/>
                <w:bCs/>
                <w:color w:val="000000"/>
              </w:rPr>
              <w:t>Owner</w:t>
            </w:r>
          </w:p>
        </w:tc>
        <w:tc>
          <w:tcPr>
            <w:tcW w:w="960" w:type="dxa"/>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6F0909" w:rsidRDefault="006F0909">
            <w:pPr>
              <w:jc w:val="center"/>
              <w:rPr>
                <w:b/>
                <w:bCs/>
                <w:color w:val="000000"/>
              </w:rPr>
            </w:pPr>
            <w:r>
              <w:rPr>
                <w:b/>
                <w:bCs/>
                <w:color w:val="000000"/>
              </w:rPr>
              <w:t>Time</w:t>
            </w:r>
          </w:p>
        </w:tc>
      </w:tr>
      <w:tr w:rsidR="006F0909" w:rsidTr="006F0909">
        <w:trPr>
          <w:trHeight w:val="300"/>
        </w:trPr>
        <w:tc>
          <w:tcPr>
            <w:tcW w:w="6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rPr>
                <w:color w:val="000000"/>
              </w:rPr>
            </w:pPr>
            <w:r>
              <w:rPr>
                <w:color w:val="000000"/>
              </w:rPr>
              <w:t>Set Up FAC Test Platform</w:t>
            </w:r>
          </w:p>
        </w:tc>
        <w:tc>
          <w:tcPr>
            <w:tcW w:w="10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FAC</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1</w:t>
            </w:r>
          </w:p>
        </w:tc>
      </w:tr>
      <w:tr w:rsidR="006F0909" w:rsidTr="006F0909">
        <w:trPr>
          <w:trHeight w:val="300"/>
        </w:trPr>
        <w:tc>
          <w:tcPr>
            <w:tcW w:w="6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rPr>
                <w:color w:val="000000"/>
              </w:rPr>
            </w:pPr>
            <w:r>
              <w:rPr>
                <w:color w:val="000000"/>
              </w:rPr>
              <w:t>Design/Set Up of Hosted Page</w:t>
            </w:r>
          </w:p>
        </w:tc>
        <w:tc>
          <w:tcPr>
            <w:tcW w:w="10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Brandpath</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2</w:t>
            </w:r>
          </w:p>
        </w:tc>
      </w:tr>
      <w:tr w:rsidR="006F0909" w:rsidTr="006F0909">
        <w:trPr>
          <w:trHeight w:val="300"/>
        </w:trPr>
        <w:tc>
          <w:tcPr>
            <w:tcW w:w="6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rPr>
                <w:color w:val="000000"/>
              </w:rPr>
            </w:pPr>
            <w:r>
              <w:rPr>
                <w:color w:val="000000"/>
              </w:rPr>
              <w:t>Obtain a HPP security token (SingleUseToken) and Build Redirect URL</w:t>
            </w:r>
          </w:p>
        </w:tc>
        <w:tc>
          <w:tcPr>
            <w:tcW w:w="10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Brandpath</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1</w:t>
            </w:r>
          </w:p>
        </w:tc>
      </w:tr>
      <w:tr w:rsidR="006F0909" w:rsidTr="006F0909">
        <w:trPr>
          <w:trHeight w:val="300"/>
        </w:trPr>
        <w:tc>
          <w:tcPr>
            <w:tcW w:w="6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rPr>
                <w:color w:val="000000"/>
              </w:rPr>
            </w:pPr>
            <w:r>
              <w:rPr>
                <w:color w:val="000000"/>
              </w:rPr>
              <w:t>Confirmation Page Design</w:t>
            </w:r>
          </w:p>
        </w:tc>
        <w:tc>
          <w:tcPr>
            <w:tcW w:w="10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Brandpath</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1</w:t>
            </w:r>
          </w:p>
        </w:tc>
      </w:tr>
      <w:tr w:rsidR="006F0909" w:rsidTr="006F0909">
        <w:trPr>
          <w:trHeight w:val="300"/>
        </w:trPr>
        <w:tc>
          <w:tcPr>
            <w:tcW w:w="6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rPr>
                <w:color w:val="000000"/>
              </w:rPr>
            </w:pPr>
            <w:r>
              <w:rPr>
                <w:color w:val="000000"/>
              </w:rPr>
              <w:t>Confirmation Page Build</w:t>
            </w:r>
          </w:p>
        </w:tc>
        <w:tc>
          <w:tcPr>
            <w:tcW w:w="10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Brandpath</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1</w:t>
            </w:r>
          </w:p>
        </w:tc>
      </w:tr>
      <w:tr w:rsidR="006F0909" w:rsidTr="006F0909">
        <w:trPr>
          <w:trHeight w:val="300"/>
        </w:trPr>
        <w:tc>
          <w:tcPr>
            <w:tcW w:w="6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rPr>
                <w:color w:val="000000"/>
              </w:rPr>
            </w:pPr>
            <w:r>
              <w:rPr>
                <w:color w:val="000000"/>
              </w:rPr>
              <w:t>Response Code Integration with Confirmation Page</w:t>
            </w:r>
          </w:p>
        </w:tc>
        <w:tc>
          <w:tcPr>
            <w:tcW w:w="10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Brandpath</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0909" w:rsidRDefault="006F0909">
            <w:pPr>
              <w:jc w:val="center"/>
              <w:rPr>
                <w:color w:val="000000"/>
              </w:rPr>
            </w:pPr>
            <w:r>
              <w:rPr>
                <w:color w:val="000000"/>
              </w:rPr>
              <w:t>1</w:t>
            </w:r>
          </w:p>
        </w:tc>
      </w:tr>
    </w:tbl>
    <w:p w:rsidR="006F0909" w:rsidRPr="00FC4C75" w:rsidRDefault="006F0909">
      <w:pPr>
        <w:rPr>
          <w:b/>
        </w:rPr>
      </w:pPr>
    </w:p>
    <w:p w:rsidR="00B376EF" w:rsidRDefault="00B376EF" w:rsidP="006F0909">
      <w:r>
        <w:rPr>
          <w:b/>
        </w:rPr>
        <w:t>Test Plan</w:t>
      </w:r>
    </w:p>
    <w:p w:rsidR="006F0909" w:rsidRDefault="00496831" w:rsidP="006F0909">
      <w:r>
        <w:t xml:space="preserve">Estimated at 2 days. </w:t>
      </w:r>
    </w:p>
    <w:p w:rsidR="00FC4C75" w:rsidRPr="00FC4C75" w:rsidRDefault="00FC4C75">
      <w:pPr>
        <w:rPr>
          <w:b/>
        </w:rPr>
      </w:pPr>
      <w:r w:rsidRPr="00FC4C75">
        <w:rPr>
          <w:b/>
        </w:rPr>
        <w:t>RAID</w:t>
      </w:r>
    </w:p>
    <w:p w:rsidR="00A42E4A" w:rsidRPr="00450FD5" w:rsidRDefault="00450FD5" w:rsidP="00D51F8E">
      <w:pPr>
        <w:pStyle w:val="ListParagraph"/>
        <w:numPr>
          <w:ilvl w:val="0"/>
          <w:numId w:val="4"/>
        </w:numPr>
      </w:pPr>
      <w:r>
        <w:rPr>
          <w:b/>
        </w:rPr>
        <w:t>X</w:t>
      </w:r>
    </w:p>
    <w:p w:rsidR="00450FD5" w:rsidRPr="00450FD5" w:rsidRDefault="00450FD5" w:rsidP="00450FD5">
      <w:pPr>
        <w:rPr>
          <w:b/>
        </w:rPr>
      </w:pPr>
      <w:r>
        <w:rPr>
          <w:b/>
        </w:rPr>
        <w:t>Cost</w:t>
      </w:r>
    </w:p>
    <w:tbl>
      <w:tblPr>
        <w:tblStyle w:val="TableGrid"/>
        <w:tblW w:w="0" w:type="auto"/>
        <w:tblLook w:val="04A0" w:firstRow="1" w:lastRow="0" w:firstColumn="1" w:lastColumn="0" w:noHBand="0" w:noVBand="1"/>
      </w:tblPr>
      <w:tblGrid>
        <w:gridCol w:w="2267"/>
        <w:gridCol w:w="2248"/>
        <w:gridCol w:w="2247"/>
        <w:gridCol w:w="2254"/>
      </w:tblGrid>
      <w:tr w:rsidR="00450FD5" w:rsidTr="00450FD5">
        <w:tc>
          <w:tcPr>
            <w:tcW w:w="2310" w:type="dxa"/>
          </w:tcPr>
          <w:p w:rsidR="00450FD5" w:rsidRPr="00450FD5" w:rsidRDefault="00450FD5" w:rsidP="00450FD5">
            <w:pPr>
              <w:rPr>
                <w:b/>
              </w:rPr>
            </w:pPr>
            <w:r w:rsidRPr="00450FD5">
              <w:rPr>
                <w:b/>
              </w:rPr>
              <w:t>Resource</w:t>
            </w:r>
          </w:p>
        </w:tc>
        <w:tc>
          <w:tcPr>
            <w:tcW w:w="2310" w:type="dxa"/>
          </w:tcPr>
          <w:p w:rsidR="00450FD5" w:rsidRPr="00450FD5" w:rsidRDefault="00450FD5" w:rsidP="00450FD5">
            <w:pPr>
              <w:rPr>
                <w:b/>
              </w:rPr>
            </w:pPr>
            <w:r w:rsidRPr="00450FD5">
              <w:rPr>
                <w:b/>
              </w:rPr>
              <w:t>Day Rate</w:t>
            </w:r>
            <w:r>
              <w:rPr>
                <w:b/>
              </w:rPr>
              <w:t>£</w:t>
            </w:r>
          </w:p>
        </w:tc>
        <w:tc>
          <w:tcPr>
            <w:tcW w:w="2311" w:type="dxa"/>
          </w:tcPr>
          <w:p w:rsidR="00450FD5" w:rsidRPr="00450FD5" w:rsidRDefault="00450FD5" w:rsidP="00450FD5">
            <w:pPr>
              <w:rPr>
                <w:b/>
              </w:rPr>
            </w:pPr>
            <w:r w:rsidRPr="00450FD5">
              <w:rPr>
                <w:b/>
              </w:rPr>
              <w:t>Number of days</w:t>
            </w:r>
          </w:p>
        </w:tc>
        <w:tc>
          <w:tcPr>
            <w:tcW w:w="2311" w:type="dxa"/>
          </w:tcPr>
          <w:p w:rsidR="00450FD5" w:rsidRPr="00450FD5" w:rsidRDefault="00450FD5" w:rsidP="00450FD5">
            <w:pPr>
              <w:rPr>
                <w:b/>
              </w:rPr>
            </w:pPr>
            <w:r w:rsidRPr="00450FD5">
              <w:rPr>
                <w:b/>
              </w:rPr>
              <w:t xml:space="preserve">Total </w:t>
            </w:r>
          </w:p>
        </w:tc>
      </w:tr>
      <w:tr w:rsidR="00496831" w:rsidTr="00450FD5">
        <w:tc>
          <w:tcPr>
            <w:tcW w:w="2310" w:type="dxa"/>
          </w:tcPr>
          <w:p w:rsidR="00496831" w:rsidRDefault="00496831" w:rsidP="00496831">
            <w:r>
              <w:t>PM/BA</w:t>
            </w:r>
          </w:p>
        </w:tc>
        <w:tc>
          <w:tcPr>
            <w:tcW w:w="2310" w:type="dxa"/>
          </w:tcPr>
          <w:p w:rsidR="00496831" w:rsidRDefault="00496831" w:rsidP="00450FD5">
            <w:r>
              <w:t>£478 (blended rate)</w:t>
            </w:r>
          </w:p>
        </w:tc>
        <w:tc>
          <w:tcPr>
            <w:tcW w:w="2311" w:type="dxa"/>
          </w:tcPr>
          <w:p w:rsidR="00496831" w:rsidRDefault="00496831" w:rsidP="00450FD5">
            <w:r>
              <w:t>1</w:t>
            </w:r>
          </w:p>
        </w:tc>
        <w:tc>
          <w:tcPr>
            <w:tcW w:w="2311" w:type="dxa"/>
          </w:tcPr>
          <w:p w:rsidR="00496831" w:rsidRDefault="00496831" w:rsidP="00450FD5">
            <w:r>
              <w:t>£478</w:t>
            </w:r>
          </w:p>
        </w:tc>
      </w:tr>
      <w:tr w:rsidR="00496831" w:rsidTr="00450FD5">
        <w:tc>
          <w:tcPr>
            <w:tcW w:w="2310" w:type="dxa"/>
          </w:tcPr>
          <w:p w:rsidR="00496831" w:rsidRDefault="00496831" w:rsidP="00450FD5">
            <w:r>
              <w:t>Sr Architect</w:t>
            </w:r>
          </w:p>
        </w:tc>
        <w:tc>
          <w:tcPr>
            <w:tcW w:w="2310" w:type="dxa"/>
          </w:tcPr>
          <w:p w:rsidR="00496831" w:rsidRDefault="00496831" w:rsidP="00450FD5">
            <w:r>
              <w:t>£829</w:t>
            </w:r>
          </w:p>
        </w:tc>
        <w:tc>
          <w:tcPr>
            <w:tcW w:w="2311" w:type="dxa"/>
          </w:tcPr>
          <w:p w:rsidR="00496831" w:rsidRDefault="00496831" w:rsidP="00450FD5">
            <w:r>
              <w:t>0.5</w:t>
            </w:r>
          </w:p>
        </w:tc>
        <w:tc>
          <w:tcPr>
            <w:tcW w:w="2311" w:type="dxa"/>
          </w:tcPr>
          <w:p w:rsidR="00496831" w:rsidRDefault="00496831" w:rsidP="00450FD5">
            <w:r>
              <w:t>£414.50</w:t>
            </w:r>
          </w:p>
        </w:tc>
      </w:tr>
      <w:tr w:rsidR="00450FD5" w:rsidTr="00450FD5">
        <w:tc>
          <w:tcPr>
            <w:tcW w:w="2310" w:type="dxa"/>
          </w:tcPr>
          <w:p w:rsidR="00450FD5" w:rsidRDefault="00496831" w:rsidP="00450FD5">
            <w:r>
              <w:t xml:space="preserve">Development </w:t>
            </w:r>
          </w:p>
        </w:tc>
        <w:tc>
          <w:tcPr>
            <w:tcW w:w="2310" w:type="dxa"/>
          </w:tcPr>
          <w:p w:rsidR="00450FD5" w:rsidRDefault="00496831" w:rsidP="00450FD5">
            <w:r>
              <w:t>£595</w:t>
            </w:r>
          </w:p>
        </w:tc>
        <w:tc>
          <w:tcPr>
            <w:tcW w:w="2311" w:type="dxa"/>
          </w:tcPr>
          <w:p w:rsidR="00450FD5" w:rsidRDefault="00496831" w:rsidP="00450FD5">
            <w:r>
              <w:t>6</w:t>
            </w:r>
          </w:p>
        </w:tc>
        <w:tc>
          <w:tcPr>
            <w:tcW w:w="2311" w:type="dxa"/>
          </w:tcPr>
          <w:p w:rsidR="00450FD5" w:rsidRDefault="00496831" w:rsidP="00450FD5">
            <w:r>
              <w:t>£3570</w:t>
            </w:r>
          </w:p>
        </w:tc>
      </w:tr>
      <w:tr w:rsidR="00450FD5" w:rsidTr="00450FD5">
        <w:tc>
          <w:tcPr>
            <w:tcW w:w="2310" w:type="dxa"/>
          </w:tcPr>
          <w:p w:rsidR="00450FD5" w:rsidRDefault="00450FD5" w:rsidP="00450FD5">
            <w:r>
              <w:t>Quality and Testing</w:t>
            </w:r>
          </w:p>
        </w:tc>
        <w:tc>
          <w:tcPr>
            <w:tcW w:w="2310" w:type="dxa"/>
          </w:tcPr>
          <w:p w:rsidR="00450FD5" w:rsidRDefault="00496831" w:rsidP="00450FD5">
            <w:r>
              <w:t>£468</w:t>
            </w:r>
          </w:p>
        </w:tc>
        <w:tc>
          <w:tcPr>
            <w:tcW w:w="2311" w:type="dxa"/>
          </w:tcPr>
          <w:p w:rsidR="00450FD5" w:rsidRDefault="00496831" w:rsidP="00450FD5">
            <w:r>
              <w:t>2</w:t>
            </w:r>
          </w:p>
        </w:tc>
        <w:tc>
          <w:tcPr>
            <w:tcW w:w="2311" w:type="dxa"/>
          </w:tcPr>
          <w:p w:rsidR="00450FD5" w:rsidRDefault="00496831" w:rsidP="00450FD5">
            <w:r>
              <w:t>£936</w:t>
            </w:r>
          </w:p>
        </w:tc>
      </w:tr>
      <w:tr w:rsidR="00450FD5" w:rsidTr="00450FD5">
        <w:tc>
          <w:tcPr>
            <w:tcW w:w="2310" w:type="dxa"/>
          </w:tcPr>
          <w:p w:rsidR="00450FD5" w:rsidRPr="00450FD5" w:rsidRDefault="00450FD5" w:rsidP="00450FD5">
            <w:pPr>
              <w:rPr>
                <w:b/>
              </w:rPr>
            </w:pPr>
            <w:r w:rsidRPr="00450FD5">
              <w:rPr>
                <w:b/>
              </w:rPr>
              <w:t xml:space="preserve">Total </w:t>
            </w:r>
          </w:p>
        </w:tc>
        <w:tc>
          <w:tcPr>
            <w:tcW w:w="2310" w:type="dxa"/>
          </w:tcPr>
          <w:p w:rsidR="00450FD5" w:rsidRPr="00450FD5" w:rsidRDefault="00450FD5" w:rsidP="00450FD5">
            <w:pPr>
              <w:rPr>
                <w:b/>
              </w:rPr>
            </w:pPr>
          </w:p>
        </w:tc>
        <w:tc>
          <w:tcPr>
            <w:tcW w:w="2311" w:type="dxa"/>
          </w:tcPr>
          <w:p w:rsidR="00450FD5" w:rsidRPr="00450FD5" w:rsidRDefault="00496831" w:rsidP="00450FD5">
            <w:pPr>
              <w:rPr>
                <w:b/>
              </w:rPr>
            </w:pPr>
            <w:r>
              <w:rPr>
                <w:b/>
              </w:rPr>
              <w:t>9.5</w:t>
            </w:r>
          </w:p>
        </w:tc>
        <w:tc>
          <w:tcPr>
            <w:tcW w:w="2311" w:type="dxa"/>
          </w:tcPr>
          <w:p w:rsidR="00450FD5" w:rsidRPr="00450FD5" w:rsidRDefault="00496831" w:rsidP="00450FD5">
            <w:pPr>
              <w:rPr>
                <w:b/>
              </w:rPr>
            </w:pPr>
            <w:r>
              <w:rPr>
                <w:b/>
              </w:rPr>
              <w:t>£5,398.50</w:t>
            </w:r>
          </w:p>
        </w:tc>
      </w:tr>
    </w:tbl>
    <w:p w:rsidR="00496831" w:rsidRDefault="00496831" w:rsidP="00450FD5">
      <w:pPr>
        <w:jc w:val="center"/>
      </w:pPr>
    </w:p>
    <w:p w:rsidR="00496831" w:rsidRDefault="00496831" w:rsidP="00496831">
      <w:r>
        <w:t>As discussed and agreed with Veronique, Brandpath will do the project for £4,859.50 (10% discount).</w:t>
      </w:r>
    </w:p>
    <w:sectPr w:rsidR="00496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36153"/>
    <w:multiLevelType w:val="hybridMultilevel"/>
    <w:tmpl w:val="E7AC6A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29B82304"/>
    <w:multiLevelType w:val="hybridMultilevel"/>
    <w:tmpl w:val="D2D24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0F2486"/>
    <w:multiLevelType w:val="hybridMultilevel"/>
    <w:tmpl w:val="D2D24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0B1437"/>
    <w:multiLevelType w:val="hybridMultilevel"/>
    <w:tmpl w:val="9AF09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A354DB"/>
    <w:multiLevelType w:val="hybridMultilevel"/>
    <w:tmpl w:val="1C869D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75C64E1"/>
    <w:multiLevelType w:val="hybridMultilevel"/>
    <w:tmpl w:val="EF809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A82754"/>
    <w:multiLevelType w:val="hybridMultilevel"/>
    <w:tmpl w:val="687CCC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1"/>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zkan Mustafa">
    <w15:presenceInfo w15:providerId="AD" w15:userId="S-1-5-21-527237240-1788223648-725345543-11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D7"/>
    <w:rsid w:val="00072125"/>
    <w:rsid w:val="000F0B03"/>
    <w:rsid w:val="001953E6"/>
    <w:rsid w:val="00220AD9"/>
    <w:rsid w:val="00236AD7"/>
    <w:rsid w:val="002732AE"/>
    <w:rsid w:val="002810CC"/>
    <w:rsid w:val="002B6E83"/>
    <w:rsid w:val="00314D5E"/>
    <w:rsid w:val="003202DD"/>
    <w:rsid w:val="00325385"/>
    <w:rsid w:val="00341FB6"/>
    <w:rsid w:val="00446475"/>
    <w:rsid w:val="00450FD5"/>
    <w:rsid w:val="00496831"/>
    <w:rsid w:val="00586234"/>
    <w:rsid w:val="0061753D"/>
    <w:rsid w:val="00632EF7"/>
    <w:rsid w:val="00661A1D"/>
    <w:rsid w:val="0066782C"/>
    <w:rsid w:val="0068344C"/>
    <w:rsid w:val="006F0909"/>
    <w:rsid w:val="007337D9"/>
    <w:rsid w:val="0086770A"/>
    <w:rsid w:val="008939F5"/>
    <w:rsid w:val="008A7213"/>
    <w:rsid w:val="008E667F"/>
    <w:rsid w:val="009035C8"/>
    <w:rsid w:val="00974E70"/>
    <w:rsid w:val="009A7444"/>
    <w:rsid w:val="00A42E4A"/>
    <w:rsid w:val="00A95BE3"/>
    <w:rsid w:val="00B376EF"/>
    <w:rsid w:val="00BA004D"/>
    <w:rsid w:val="00D51F8E"/>
    <w:rsid w:val="00EA0092"/>
    <w:rsid w:val="00EF5CC4"/>
    <w:rsid w:val="00F46640"/>
    <w:rsid w:val="00FC4C75"/>
    <w:rsid w:val="00FC714A"/>
    <w:rsid w:val="00FE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D64E"/>
  <w15:docId w15:val="{18CB740E-A33B-4107-9D19-58AFD91E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3E6"/>
    <w:rPr>
      <w:rFonts w:ascii="Tahoma" w:hAnsi="Tahoma" w:cs="Tahoma"/>
      <w:sz w:val="16"/>
      <w:szCs w:val="16"/>
    </w:rPr>
  </w:style>
  <w:style w:type="paragraph" w:styleId="ListParagraph">
    <w:name w:val="List Paragraph"/>
    <w:basedOn w:val="Normal"/>
    <w:uiPriority w:val="34"/>
    <w:qFormat/>
    <w:rsid w:val="00EF5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04638">
      <w:bodyDiv w:val="1"/>
      <w:marLeft w:val="0"/>
      <w:marRight w:val="0"/>
      <w:marTop w:val="0"/>
      <w:marBottom w:val="0"/>
      <w:divBdr>
        <w:top w:val="none" w:sz="0" w:space="0" w:color="auto"/>
        <w:left w:val="none" w:sz="0" w:space="0" w:color="auto"/>
        <w:bottom w:val="none" w:sz="0" w:space="0" w:color="auto"/>
        <w:right w:val="none" w:sz="0" w:space="0" w:color="auto"/>
      </w:divBdr>
    </w:div>
    <w:div w:id="187984168">
      <w:bodyDiv w:val="1"/>
      <w:marLeft w:val="0"/>
      <w:marRight w:val="0"/>
      <w:marTop w:val="0"/>
      <w:marBottom w:val="0"/>
      <w:divBdr>
        <w:top w:val="none" w:sz="0" w:space="0" w:color="auto"/>
        <w:left w:val="none" w:sz="0" w:space="0" w:color="auto"/>
        <w:bottom w:val="none" w:sz="0" w:space="0" w:color="auto"/>
        <w:right w:val="none" w:sz="0" w:space="0" w:color="auto"/>
      </w:divBdr>
    </w:div>
    <w:div w:id="26970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png@01D1D837.F050E7D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McLean, (VP – Project Management &amp; Quality)</dc:creator>
  <cp:lastModifiedBy>Ozkan Mustafa</cp:lastModifiedBy>
  <cp:revision>3</cp:revision>
  <dcterms:created xsi:type="dcterms:W3CDTF">2016-07-07T10:30:00Z</dcterms:created>
  <dcterms:modified xsi:type="dcterms:W3CDTF">2016-07-07T10:33:00Z</dcterms:modified>
</cp:coreProperties>
</file>